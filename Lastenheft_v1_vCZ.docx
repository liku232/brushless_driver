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E98E" w14:textId="6241F958" w:rsidR="00EB6706" w:rsidRPr="0036223A" w:rsidRDefault="00EB6706" w:rsidP="00EB6706">
      <w:pPr>
        <w:rPr>
          <w:b/>
          <w:bCs/>
          <w:sz w:val="40"/>
          <w:szCs w:val="40"/>
        </w:rPr>
      </w:pPr>
      <w:bookmarkStart w:id="0" w:name="_Hlk97637952"/>
      <w:r w:rsidRPr="0036223A">
        <w:rPr>
          <w:b/>
          <w:bCs/>
          <w:sz w:val="40"/>
          <w:szCs w:val="40"/>
        </w:rPr>
        <w:t xml:space="preserve">Lastenheft </w:t>
      </w:r>
    </w:p>
    <w:p w14:paraId="438F56C0" w14:textId="5422773E" w:rsidR="00EB6706" w:rsidRPr="0036223A" w:rsidRDefault="00EB6706" w:rsidP="00EB6706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 xml:space="preserve">Projekt: 3-Phasen Inverter </w:t>
      </w:r>
    </w:p>
    <w:p w14:paraId="6CFFE468" w14:textId="0A42F435" w:rsidR="00EB6706" w:rsidRDefault="00EB6706" w:rsidP="00EB6706">
      <w:r>
        <w:t>Es soll ein 3-Phasen Wechselrichter entwickelt werden und die 3 Halb</w:t>
      </w:r>
      <w:del w:id="1" w:author="Clemens Zöller" w:date="2022-03-03T11:07:00Z">
        <w:r w:rsidDel="000A5A06">
          <w:delText xml:space="preserve"> B</w:delText>
        </w:r>
      </w:del>
      <w:ins w:id="2" w:author="Clemens Zöller" w:date="2022-03-03T11:07:00Z">
        <w:r w:rsidR="000A5A06">
          <w:rPr>
            <w:lang w:val="de-AT"/>
          </w:rPr>
          <w:t>b</w:t>
        </w:r>
      </w:ins>
      <w:r>
        <w:t xml:space="preserve">rücken aus je 2 N-MOSFETs über einen µC angesteuert werden. Der Inverter </w:t>
      </w:r>
      <w:r w:rsidRPr="00F91148">
        <w:rPr>
          <w:noProof/>
          <w:lang w:val="de-DE"/>
          <w:rPrChange w:id="3" w:author="Dindar Abdürraşit" w:date="2022-03-08T13:17:00Z">
            <w:rPr/>
          </w:rPrChange>
        </w:rPr>
        <w:t>soll</w:t>
      </w:r>
      <w:r>
        <w:t xml:space="preserve"> </w:t>
      </w:r>
      <w:ins w:id="4" w:author="Dindar Abdürraşit" w:date="2022-03-08T13:17:00Z">
        <w:r w:rsidR="00F91148" w:rsidRPr="006F5293">
          <w:rPr>
            <w:lang w:val="de-DE"/>
          </w:rPr>
          <w:t>in allen drei Ph</w:t>
        </w:r>
        <w:r w:rsidR="00F91148">
          <w:rPr>
            <w:lang w:val="de-DE"/>
          </w:rPr>
          <w:t>asen</w:t>
        </w:r>
        <w:r w:rsidR="00F91148">
          <w:t xml:space="preserve"> </w:t>
        </w:r>
      </w:ins>
      <w:r w:rsidRPr="00F10D95">
        <w:rPr>
          <w:lang w:val="de-DE"/>
          <w:rPrChange w:id="5" w:author="Dindar Abdürraşit" w:date="2022-03-08T13:21:00Z">
            <w:rPr/>
          </w:rPrChange>
        </w:rPr>
        <w:t>eine</w:t>
      </w:r>
      <w:r>
        <w:t xml:space="preserve"> </w:t>
      </w:r>
      <w:r w:rsidRPr="00F10D95">
        <w:rPr>
          <w:lang w:val="de-DE"/>
          <w:rPrChange w:id="6" w:author="Dindar Abdürraşit" w:date="2022-03-08T13:21:00Z">
            <w:rPr/>
          </w:rPrChange>
        </w:rPr>
        <w:t>Strombegrenzung</w:t>
      </w:r>
      <w:ins w:id="7" w:author="Dindar Abdürraşit" w:date="2022-03-08T13:16:00Z">
        <w:r w:rsidR="00F91148" w:rsidRPr="00F91148">
          <w:rPr>
            <w:lang w:val="de-DE"/>
            <w:rPrChange w:id="8" w:author="Dindar Abdürraşit" w:date="2022-03-08T13:16:00Z">
              <w:rPr>
                <w:lang w:val="en-US"/>
              </w:rPr>
            </w:rPrChange>
          </w:rPr>
          <w:t xml:space="preserve"> </w:t>
        </w:r>
      </w:ins>
      <w:del w:id="9" w:author="Dindar Abdürraşit" w:date="2022-03-08T13:16:00Z">
        <w:r w:rsidDel="00F91148">
          <w:delText xml:space="preserve"> </w:delText>
        </w:r>
      </w:del>
      <w:proofErr w:type="spellStart"/>
      <w:r>
        <w:t>inkludieren</w:t>
      </w:r>
      <w:proofErr w:type="spellEnd"/>
      <w:r>
        <w:t>.</w:t>
      </w:r>
    </w:p>
    <w:p w14:paraId="4251D5B0" w14:textId="77777777" w:rsidR="0036223A" w:rsidRDefault="0036223A" w:rsidP="00EB6706"/>
    <w:p w14:paraId="4B02A78F" w14:textId="190DD284" w:rsidR="00EB6706" w:rsidRPr="0036223A" w:rsidRDefault="00EB6706" w:rsidP="00EB6706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Gruppenmitglieder:</w:t>
      </w:r>
    </w:p>
    <w:p w14:paraId="6F4E8190" w14:textId="0B72A590" w:rsidR="00EB6706" w:rsidRDefault="00EB6706" w:rsidP="00EB6706">
      <w:r>
        <w:t>Menzel Luka</w:t>
      </w:r>
      <w:r w:rsidR="0036223A">
        <w:br/>
      </w:r>
      <w:r>
        <w:t>Schuecker Daniel</w:t>
      </w:r>
      <w:r w:rsidR="0036223A">
        <w:br/>
      </w:r>
      <w:r>
        <w:t>Hofer Phillip</w:t>
      </w:r>
      <w:r w:rsidR="0036223A">
        <w:br/>
      </w:r>
      <w:r>
        <w:t>Dindar Abduerrasit</w:t>
      </w:r>
    </w:p>
    <w:p w14:paraId="31CD6E72" w14:textId="77777777" w:rsidR="00EB6706" w:rsidRDefault="00EB6706" w:rsidP="00EB6706"/>
    <w:p w14:paraId="34BD6B93" w14:textId="77777777" w:rsidR="0036223A" w:rsidRDefault="00EB6706" w:rsidP="00EB6706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Rollenverteilung:</w:t>
      </w:r>
    </w:p>
    <w:p w14:paraId="792C1D9D" w14:textId="63563BAA" w:rsidR="00EB6706" w:rsidRDefault="00EB6706" w:rsidP="00EB6706">
      <w:pPr>
        <w:rPr>
          <w:b/>
          <w:bCs/>
          <w:sz w:val="24"/>
          <w:szCs w:val="24"/>
        </w:rPr>
      </w:pPr>
      <w:r>
        <w:t>Menzel Luka:</w:t>
      </w:r>
      <w:r w:rsidR="0036223A">
        <w:tab/>
      </w:r>
      <w:r w:rsidR="0036223A">
        <w:tab/>
      </w:r>
      <w:r>
        <w:t>Hardware</w:t>
      </w:r>
      <w:ins w:id="10" w:author="Clemens Zöller" w:date="2022-03-03T11:09:00Z">
        <w:r w:rsidR="000A5A06">
          <w:rPr>
            <w:lang w:val="de-AT"/>
          </w:rPr>
          <w:t xml:space="preserve"> / Leistungsteil</w:t>
        </w:r>
      </w:ins>
      <w:r w:rsidR="0036223A">
        <w:rPr>
          <w:b/>
          <w:bCs/>
          <w:sz w:val="24"/>
          <w:szCs w:val="24"/>
        </w:rPr>
        <w:br/>
      </w:r>
      <w:r>
        <w:t>Dindar Abduerrasit:</w:t>
      </w:r>
      <w:r w:rsidR="0036223A">
        <w:tab/>
      </w:r>
      <w:proofErr w:type="spellStart"/>
      <w:r>
        <w:t>Dokumentation</w:t>
      </w:r>
      <w:proofErr w:type="spellEnd"/>
      <w:ins w:id="11" w:author="Dindar Abdürraşit" w:date="2022-03-08T12:41:00Z">
        <w:r w:rsidR="00320B7F" w:rsidRPr="00320B7F">
          <w:rPr>
            <w:lang w:val="de-DE"/>
            <w:rPrChange w:id="12" w:author="Dindar Abdürraşit" w:date="2022-03-08T12:42:00Z">
              <w:rPr>
                <w:lang w:val="en-US"/>
              </w:rPr>
            </w:rPrChange>
          </w:rPr>
          <w:t xml:space="preserve"> </w:t>
        </w:r>
      </w:ins>
      <w:ins w:id="13" w:author="Dindar Abdürraşit" w:date="2022-03-08T12:42:00Z">
        <w:r w:rsidR="00320B7F">
          <w:rPr>
            <w:lang w:val="de-DE"/>
          </w:rPr>
          <w:t xml:space="preserve">/ </w:t>
        </w:r>
      </w:ins>
      <w:ins w:id="14" w:author="Dindar Abdürraşit" w:date="2022-03-08T12:57:00Z">
        <w:r w:rsidR="00F92CCE">
          <w:rPr>
            <w:lang w:val="de-DE"/>
          </w:rPr>
          <w:t>Hardware</w:t>
        </w:r>
      </w:ins>
      <w:r w:rsidR="0036223A">
        <w:rPr>
          <w:b/>
          <w:bCs/>
          <w:sz w:val="24"/>
          <w:szCs w:val="24"/>
        </w:rPr>
        <w:br/>
      </w:r>
      <w:proofErr w:type="spellStart"/>
      <w:r>
        <w:t>Schuecker</w:t>
      </w:r>
      <w:proofErr w:type="spellEnd"/>
      <w:r>
        <w:t xml:space="preserve"> Daniel:</w:t>
      </w:r>
      <w:r w:rsidR="0036223A">
        <w:tab/>
      </w:r>
      <w:r>
        <w:t>Software</w:t>
      </w:r>
      <w:ins w:id="15" w:author="Dindar Abdürraşit" w:date="2022-03-08T12:41:00Z">
        <w:r w:rsidR="00320B7F" w:rsidRPr="00320B7F">
          <w:rPr>
            <w:lang w:val="de-DE"/>
            <w:rPrChange w:id="16" w:author="Dindar Abdürraşit" w:date="2022-03-08T12:41:00Z">
              <w:rPr>
                <w:lang w:val="en-US"/>
              </w:rPr>
            </w:rPrChange>
          </w:rPr>
          <w:t xml:space="preserve"> /</w:t>
        </w:r>
      </w:ins>
      <w:ins w:id="17" w:author="Clemens Zöller" w:date="2022-03-03T11:09:00Z">
        <w:r w:rsidR="000A5A06">
          <w:rPr>
            <w:lang w:val="de-AT"/>
          </w:rPr>
          <w:t xml:space="preserve"> Strombegrenzung</w:t>
        </w:r>
      </w:ins>
      <w:ins w:id="18" w:author="Clemens Zöller" w:date="2022-03-03T11:11:00Z">
        <w:r w:rsidR="000A5A06">
          <w:rPr>
            <w:lang w:val="de-AT"/>
          </w:rPr>
          <w:t xml:space="preserve"> </w:t>
        </w:r>
      </w:ins>
      <w:r w:rsidR="0036223A">
        <w:rPr>
          <w:b/>
          <w:bCs/>
          <w:sz w:val="24"/>
          <w:szCs w:val="24"/>
        </w:rPr>
        <w:br/>
      </w:r>
      <w:r>
        <w:t>Hofer Phillip:</w:t>
      </w:r>
      <w:r w:rsidR="0036223A">
        <w:tab/>
      </w:r>
      <w:r w:rsidR="0036223A">
        <w:tab/>
      </w:r>
      <w:ins w:id="19" w:author="Clemens Zöller" w:date="2022-03-03T11:09:00Z">
        <w:r w:rsidR="000A5A06">
          <w:rPr>
            <w:lang w:val="de-AT"/>
          </w:rPr>
          <w:t>Hardware</w:t>
        </w:r>
      </w:ins>
      <w:ins w:id="20" w:author="Dindar Abdürraşit" w:date="2022-03-08T12:58:00Z">
        <w:r w:rsidR="00F92CCE">
          <w:rPr>
            <w:lang w:val="de-AT"/>
          </w:rPr>
          <w:t xml:space="preserve"> / </w:t>
        </w:r>
      </w:ins>
      <w:ins w:id="21" w:author="Clemens Zöller" w:date="2022-03-03T11:09:00Z">
        <w:del w:id="22" w:author="Dindar Abdürraşit" w:date="2022-03-08T12:58:00Z">
          <w:r w:rsidR="000A5A06" w:rsidDel="00F92CCE">
            <w:rPr>
              <w:lang w:val="de-AT"/>
            </w:rPr>
            <w:delText xml:space="preserve">  </w:delText>
          </w:r>
        </w:del>
        <w:r w:rsidR="000A5A06">
          <w:rPr>
            <w:lang w:val="de-AT"/>
          </w:rPr>
          <w:t>Strombegrenzung</w:t>
        </w:r>
      </w:ins>
      <w:ins w:id="23" w:author="Clemens Zöller" w:date="2022-03-03T11:10:00Z">
        <w:r w:rsidR="000A5A06">
          <w:rPr>
            <w:lang w:val="de-AT"/>
          </w:rPr>
          <w:t xml:space="preserve"> und Signalisierung</w:t>
        </w:r>
        <w:del w:id="24" w:author="Dindar Abdürraşit" w:date="2022-03-08T12:58:00Z">
          <w:r w:rsidR="000A5A06" w:rsidDel="00F92CCE">
            <w:rPr>
              <w:lang w:val="de-AT"/>
            </w:rPr>
            <w:delText>/Hardwar</w:delText>
          </w:r>
        </w:del>
        <w:del w:id="25" w:author="Dindar Abdürraşit" w:date="2022-03-08T12:57:00Z">
          <w:r w:rsidR="000A5A06" w:rsidDel="00F92CCE">
            <w:rPr>
              <w:lang w:val="de-AT"/>
            </w:rPr>
            <w:delText>freigabe</w:delText>
          </w:r>
        </w:del>
      </w:ins>
      <w:ins w:id="26" w:author="Clemens Zöller" w:date="2022-03-03T11:09:00Z">
        <w:del w:id="27" w:author="Dindar Abdürraşit" w:date="2022-03-08T12:57:00Z">
          <w:r w:rsidR="000A5A06" w:rsidDel="00F92CCE">
            <w:rPr>
              <w:lang w:val="de-AT"/>
            </w:rPr>
            <w:delText xml:space="preserve"> </w:delText>
          </w:r>
        </w:del>
      </w:ins>
      <w:del w:id="28" w:author="Clemens Zöller" w:date="2022-03-03T11:10:00Z">
        <w:r w:rsidDel="000A5A06">
          <w:delText>Schaltungssimulation und Schaltungsaufbau</w:delText>
        </w:r>
      </w:del>
    </w:p>
    <w:p w14:paraId="217026F2" w14:textId="77777777" w:rsidR="0036223A" w:rsidRPr="0036223A" w:rsidRDefault="0036223A" w:rsidP="00EB6706">
      <w:pPr>
        <w:rPr>
          <w:b/>
          <w:bCs/>
          <w:sz w:val="24"/>
          <w:szCs w:val="24"/>
        </w:rPr>
      </w:pPr>
    </w:p>
    <w:p w14:paraId="2C7907D9" w14:textId="315E02C0" w:rsidR="00EB6706" w:rsidRPr="0036223A" w:rsidRDefault="00EB6706" w:rsidP="00EB6706">
      <w:pPr>
        <w:rPr>
          <w:b/>
          <w:bCs/>
          <w:sz w:val="24"/>
          <w:szCs w:val="24"/>
        </w:rPr>
      </w:pPr>
      <w:r w:rsidRPr="0036223A">
        <w:rPr>
          <w:b/>
          <w:bCs/>
          <w:sz w:val="24"/>
          <w:szCs w:val="24"/>
        </w:rPr>
        <w:t>Anforderungen</w:t>
      </w:r>
    </w:p>
    <w:p w14:paraId="2471EB04" w14:textId="457B9CA4" w:rsidR="00EB6706" w:rsidRDefault="00EB6706" w:rsidP="00EB6706">
      <w:r>
        <w:t>Req 1: Der Inverter besteht aus 3 Halbbrücken aus je zwei N-Channel MOSFETs</w:t>
      </w:r>
      <w:r w:rsidR="0036223A">
        <w:br/>
      </w:r>
      <w:r>
        <w:t>Req 2: Alle MOSFETs werden über MOSFET-Treiber angesteuert</w:t>
      </w:r>
      <w:r w:rsidR="0036223A">
        <w:br/>
      </w:r>
      <w:r>
        <w:t>Req 3: Zwischenkreisspannung: 24V</w:t>
      </w:r>
      <w:r w:rsidR="0036223A">
        <w:br/>
      </w:r>
      <w:r>
        <w:t>Req 4: Phasenstrom: 20A max</w:t>
      </w:r>
      <w:r w:rsidR="0036223A">
        <w:br/>
      </w:r>
      <w:r>
        <w:t xml:space="preserve">Req 5: </w:t>
      </w:r>
      <w:del w:id="29" w:author="Clemens Zöller" w:date="2022-03-03T11:11:00Z">
        <w:r w:rsidDel="00794FCB">
          <w:delText xml:space="preserve">Induktive </w:delText>
        </w:r>
      </w:del>
      <w:r>
        <w:t>Strommessung an jeder Phase</w:t>
      </w:r>
      <w:r w:rsidR="0036223A">
        <w:br/>
      </w:r>
      <w:r>
        <w:t>Req 6: Bei Überstrom an einer Phase kann der µC die Gates nicht mehr ansteuern</w:t>
      </w:r>
      <w:r w:rsidR="0036223A">
        <w:br/>
      </w:r>
      <w:r>
        <w:t xml:space="preserve">Req 6.1: Ein derartiger Stromfehler wird über eine LED angezeigt. Der µC kann mittels Knopfdruck wieder mit dem Motor verbunden werden  </w:t>
      </w:r>
      <w:r w:rsidR="0036223A">
        <w:br/>
      </w:r>
      <w:r>
        <w:t>Req 6.2: PWM Schaltfrequenz: 50 kHz</w:t>
      </w:r>
      <w:r w:rsidR="0036223A">
        <w:br/>
      </w:r>
      <w:r>
        <w:t xml:space="preserve">Req 7: Ansteuerung </w:t>
      </w:r>
      <w:del w:id="30" w:author="Clemens Zöller" w:date="2022-03-03T11:11:00Z">
        <w:r w:rsidDel="005724BF">
          <w:delText xml:space="preserve">ueber </w:delText>
        </w:r>
      </w:del>
      <w:ins w:id="31" w:author="Clemens Zöller" w:date="2022-03-03T11:11:00Z">
        <w:r w:rsidR="005724BF">
          <w:rPr>
            <w:lang w:val="de-AT"/>
          </w:rPr>
          <w:t>ü</w:t>
        </w:r>
        <w:r w:rsidR="005724BF">
          <w:t xml:space="preserve">ber </w:t>
        </w:r>
      </w:ins>
      <w:r>
        <w:t>µC</w:t>
      </w:r>
    </w:p>
    <w:p w14:paraId="4151B6A5" w14:textId="77777777" w:rsidR="00EB6706" w:rsidRDefault="00EB6706" w:rsidP="00EB6706"/>
    <w:p w14:paraId="76D8A8A3" w14:textId="24F59195" w:rsidR="00EB6706" w:rsidRPr="0036223A" w:rsidRDefault="00EB6706" w:rsidP="00EB6706">
      <w:pPr>
        <w:rPr>
          <w:b/>
          <w:bCs/>
          <w:sz w:val="24"/>
          <w:szCs w:val="24"/>
        </w:rPr>
      </w:pPr>
      <w:commentRangeStart w:id="32"/>
      <w:r w:rsidRPr="0036223A">
        <w:rPr>
          <w:b/>
          <w:bCs/>
          <w:sz w:val="24"/>
          <w:szCs w:val="24"/>
        </w:rPr>
        <w:t>Ziele</w:t>
      </w:r>
      <w:commentRangeEnd w:id="32"/>
      <w:r w:rsidR="00A34C06">
        <w:rPr>
          <w:rStyle w:val="CommentReference"/>
        </w:rPr>
        <w:commentReference w:id="32"/>
      </w:r>
    </w:p>
    <w:p w14:paraId="34FF3A50" w14:textId="77777777" w:rsidR="0036223A" w:rsidRDefault="00EB6706" w:rsidP="0036223A">
      <w:pPr>
        <w:pStyle w:val="ListParagraph"/>
        <w:numPr>
          <w:ilvl w:val="0"/>
          <w:numId w:val="1"/>
        </w:numPr>
      </w:pPr>
      <w:r>
        <w:t>Festlegen welche Schaltfrequenz, welche Zwischenkreisspannung und welchen Ausgangsstrom verwendet wird</w:t>
      </w:r>
    </w:p>
    <w:p w14:paraId="1B89DA6B" w14:textId="77777777" w:rsidR="0036223A" w:rsidRDefault="00EB6706" w:rsidP="0036223A">
      <w:pPr>
        <w:pStyle w:val="ListParagraph"/>
        <w:numPr>
          <w:ilvl w:val="0"/>
          <w:numId w:val="1"/>
        </w:numPr>
      </w:pPr>
      <w:r>
        <w:t>Stromabsicherungsschaltung aufbauen und testen</w:t>
      </w:r>
      <w:r w:rsidR="0036223A">
        <w:br/>
      </w:r>
      <w:r>
        <w:t>Simulation von der Strombegrenzung machen</w:t>
      </w:r>
    </w:p>
    <w:p w14:paraId="6C31B37E" w14:textId="77777777" w:rsidR="0036223A" w:rsidRDefault="00EB6706" w:rsidP="0036223A">
      <w:pPr>
        <w:pStyle w:val="ListParagraph"/>
        <w:numPr>
          <w:ilvl w:val="0"/>
          <w:numId w:val="1"/>
        </w:numPr>
      </w:pPr>
      <w:r>
        <w:t>Stromsensorauswahl</w:t>
      </w:r>
    </w:p>
    <w:p w14:paraId="2B362EA2" w14:textId="546827F3" w:rsidR="0036223A" w:rsidRDefault="00EB6706" w:rsidP="0036223A">
      <w:pPr>
        <w:pStyle w:val="ListParagraph"/>
        <w:numPr>
          <w:ilvl w:val="0"/>
          <w:numId w:val="1"/>
        </w:numPr>
      </w:pPr>
      <w:r>
        <w:t xml:space="preserve">Gate steuerung </w:t>
      </w:r>
      <w:del w:id="33" w:author="Clemens Zöller" w:date="2022-03-03T11:12:00Z">
        <w:r w:rsidDel="00657A55">
          <w:delText xml:space="preserve">fuer </w:delText>
        </w:r>
      </w:del>
      <w:ins w:id="34" w:author="Clemens Zöller" w:date="2022-03-03T11:12:00Z">
        <w:r w:rsidR="00657A55">
          <w:t>f</w:t>
        </w:r>
        <w:r w:rsidR="00657A55">
          <w:rPr>
            <w:lang w:val="de-AT"/>
          </w:rPr>
          <w:t>ü</w:t>
        </w:r>
        <w:r w:rsidR="00657A55">
          <w:t xml:space="preserve">r </w:t>
        </w:r>
      </w:ins>
      <w:r>
        <w:t xml:space="preserve">jede </w:t>
      </w:r>
      <w:del w:id="35" w:author="Clemens Zöller" w:date="2022-03-03T11:12:00Z">
        <w:r w:rsidDel="00657A55">
          <w:delText>halbbruecke</w:delText>
        </w:r>
      </w:del>
      <w:ins w:id="36" w:author="Clemens Zöller" w:date="2022-03-03T11:12:00Z">
        <w:r w:rsidR="00657A55">
          <w:rPr>
            <w:lang w:val="de-AT"/>
          </w:rPr>
          <w:t>H</w:t>
        </w:r>
        <w:r w:rsidR="00657A55">
          <w:t>albbr</w:t>
        </w:r>
        <w:r w:rsidR="00657A55">
          <w:rPr>
            <w:lang w:val="de-AT"/>
          </w:rPr>
          <w:t>ü</w:t>
        </w:r>
        <w:r w:rsidR="00657A55">
          <w:t>cke</w:t>
        </w:r>
      </w:ins>
    </w:p>
    <w:p w14:paraId="6FBFA222" w14:textId="1FC173D2" w:rsidR="00EB6706" w:rsidRPr="00C94513" w:rsidRDefault="00EB6706" w:rsidP="0036223A">
      <w:pPr>
        <w:pStyle w:val="ListParagraph"/>
        <w:numPr>
          <w:ilvl w:val="0"/>
          <w:numId w:val="1"/>
        </w:numPr>
        <w:rPr>
          <w:ins w:id="37" w:author="Dindar Abdürraşit" w:date="2022-03-08T13:05:00Z"/>
          <w:rPrChange w:id="38" w:author="Dindar Abdürraşit" w:date="2022-03-08T13:05:00Z">
            <w:rPr>
              <w:ins w:id="39" w:author="Dindar Abdürraşit" w:date="2022-03-08T13:05:00Z"/>
              <w:lang w:val="de-DE"/>
            </w:rPr>
          </w:rPrChange>
        </w:rPr>
      </w:pPr>
      <w:r>
        <w:t xml:space="preserve">3 </w:t>
      </w:r>
      <w:proofErr w:type="spellStart"/>
      <w:r>
        <w:t>Halbbr</w:t>
      </w:r>
      <w:proofErr w:type="spellEnd"/>
      <w:ins w:id="40" w:author="Clemens Zöller" w:date="2022-03-03T11:12:00Z">
        <w:r w:rsidR="00657A55">
          <w:rPr>
            <w:lang w:val="de-AT"/>
          </w:rPr>
          <w:t>ü</w:t>
        </w:r>
      </w:ins>
      <w:del w:id="41" w:author="Clemens Zöller" w:date="2022-03-03T11:12:00Z">
        <w:r w:rsidDel="00657A55">
          <w:delText>ue</w:delText>
        </w:r>
      </w:del>
      <w:proofErr w:type="spellStart"/>
      <w:r>
        <w:t>ckenschalt</w:t>
      </w:r>
      <w:proofErr w:type="spellEnd"/>
      <w:r w:rsidR="0036223A" w:rsidRPr="0036223A">
        <w:rPr>
          <w:lang w:val="en-US"/>
        </w:rPr>
        <w:t>u</w:t>
      </w:r>
      <w:r>
        <w:t xml:space="preserve">ng </w:t>
      </w:r>
      <w:r w:rsidRPr="00341E28">
        <w:rPr>
          <w:lang w:val="de-DE"/>
        </w:rPr>
        <w:t>simulieren</w:t>
      </w:r>
    </w:p>
    <w:p w14:paraId="5B850738" w14:textId="0D98CE57" w:rsidR="00C94513" w:rsidRPr="00841E7F" w:rsidRDefault="00C94513" w:rsidP="0036223A">
      <w:pPr>
        <w:pStyle w:val="ListParagraph"/>
        <w:numPr>
          <w:ilvl w:val="0"/>
          <w:numId w:val="1"/>
        </w:numPr>
        <w:rPr>
          <w:ins w:id="42" w:author="Dindar Abdürraşit" w:date="2022-03-08T13:12:00Z"/>
          <w:rPrChange w:id="43" w:author="Dindar Abdürraşit" w:date="2022-03-08T13:12:00Z">
            <w:rPr>
              <w:ins w:id="44" w:author="Dindar Abdürraşit" w:date="2022-03-08T13:12:00Z"/>
              <w:lang w:val="de-DE"/>
            </w:rPr>
          </w:rPrChange>
        </w:rPr>
      </w:pPr>
      <w:ins w:id="45" w:author="Dindar Abdürraşit" w:date="2022-03-08T13:07:00Z">
        <w:r>
          <w:rPr>
            <w:lang w:val="de-DE"/>
          </w:rPr>
          <w:lastRenderedPageBreak/>
          <w:t>Erster Prototypena</w:t>
        </w:r>
      </w:ins>
      <w:ins w:id="46" w:author="Dindar Abdürraşit" w:date="2022-03-08T13:06:00Z">
        <w:r w:rsidRPr="00C94513">
          <w:rPr>
            <w:lang w:val="de-DE"/>
            <w:rPrChange w:id="47" w:author="Dindar Abdürraşit" w:date="2022-03-08T13:07:00Z">
              <w:rPr>
                <w:lang w:val="en-US"/>
              </w:rPr>
            </w:rPrChange>
          </w:rPr>
          <w:t xml:space="preserve">ufbau der 3 </w:t>
        </w:r>
        <w:proofErr w:type="spellStart"/>
        <w:r w:rsidRPr="00C94513">
          <w:rPr>
            <w:lang w:val="de-DE"/>
            <w:rPrChange w:id="48" w:author="Dindar Abdürraşit" w:date="2022-03-08T13:07:00Z">
              <w:rPr>
                <w:lang w:val="en-US"/>
              </w:rPr>
            </w:rPrChange>
          </w:rPr>
          <w:t>Halbrueckenschaltung</w:t>
        </w:r>
        <w:proofErr w:type="spellEnd"/>
        <w:r w:rsidRPr="00C94513">
          <w:rPr>
            <w:lang w:val="de-DE"/>
            <w:rPrChange w:id="49" w:author="Dindar Abdürraşit" w:date="2022-03-08T13:07:00Z">
              <w:rPr>
                <w:lang w:val="en-US"/>
              </w:rPr>
            </w:rPrChange>
          </w:rPr>
          <w:t xml:space="preserve"> </w:t>
        </w:r>
      </w:ins>
      <w:ins w:id="50" w:author="Dindar Abdürraşit" w:date="2022-03-08T13:07:00Z">
        <w:r w:rsidRPr="00C94513">
          <w:rPr>
            <w:lang w:val="de-DE"/>
            <w:rPrChange w:id="51" w:author="Dindar Abdürraşit" w:date="2022-03-08T13:07:00Z">
              <w:rPr>
                <w:lang w:val="en-US"/>
              </w:rPr>
            </w:rPrChange>
          </w:rPr>
          <w:t xml:space="preserve">zur </w:t>
        </w:r>
      </w:ins>
      <w:ins w:id="52" w:author="Dindar Abdürraşit" w:date="2022-03-08T13:21:00Z">
        <w:r w:rsidR="00F10D95" w:rsidRPr="00F10D95">
          <w:rPr>
            <w:lang w:val="de-DE"/>
          </w:rPr>
          <w:t>M</w:t>
        </w:r>
        <w:r w:rsidR="00F10D95">
          <w:rPr>
            <w:lang w:val="de-DE"/>
          </w:rPr>
          <w:t>essung</w:t>
        </w:r>
      </w:ins>
      <w:ins w:id="53" w:author="Dindar Abdürraşit" w:date="2022-03-08T13:07:00Z">
        <w:r>
          <w:rPr>
            <w:lang w:val="de-DE"/>
          </w:rPr>
          <w:t xml:space="preserve"> der induktiven last</w:t>
        </w:r>
      </w:ins>
    </w:p>
    <w:p w14:paraId="0877550C" w14:textId="2C7451E6" w:rsidR="00841E7F" w:rsidRDefault="00841E7F" w:rsidP="0036223A">
      <w:pPr>
        <w:pStyle w:val="ListParagraph"/>
        <w:numPr>
          <w:ilvl w:val="0"/>
          <w:numId w:val="1"/>
        </w:numPr>
      </w:pPr>
      <w:ins w:id="54" w:author="Dindar Abdürraşit" w:date="2022-03-08T13:12:00Z">
        <w:r>
          <w:rPr>
            <w:lang w:val="de-DE"/>
          </w:rPr>
          <w:t>Neu</w:t>
        </w:r>
      </w:ins>
      <w:ins w:id="55" w:author="Dindar Abdürraşit" w:date="2022-03-08T13:13:00Z">
        <w:r>
          <w:rPr>
            <w:lang w:val="de-DE"/>
          </w:rPr>
          <w:t>e</w:t>
        </w:r>
      </w:ins>
      <w:ins w:id="56" w:author="Dindar Abdürraşit" w:date="2022-03-08T13:12:00Z">
        <w:r>
          <w:rPr>
            <w:lang w:val="de-DE"/>
          </w:rPr>
          <w:t xml:space="preserve">s stm32 </w:t>
        </w:r>
      </w:ins>
      <w:ins w:id="57" w:author="Dindar Abdürraşit" w:date="2022-03-08T13:21:00Z">
        <w:r w:rsidR="00F10D95">
          <w:rPr>
            <w:lang w:val="de-DE"/>
          </w:rPr>
          <w:t>finden,</w:t>
        </w:r>
      </w:ins>
      <w:ins w:id="58" w:author="Dindar Abdürraşit" w:date="2022-03-08T13:12:00Z">
        <w:r>
          <w:rPr>
            <w:lang w:val="de-DE"/>
          </w:rPr>
          <w:t xml:space="preserve"> weil </w:t>
        </w:r>
      </w:ins>
      <w:ins w:id="59" w:author="Dindar Abdürraşit" w:date="2022-03-08T13:13:00Z">
        <w:r>
          <w:rPr>
            <w:lang w:val="de-DE"/>
          </w:rPr>
          <w:t>das alte nicht</w:t>
        </w:r>
      </w:ins>
      <w:ins w:id="60" w:author="Dindar Abdürraşit" w:date="2022-03-08T13:12:00Z">
        <w:r>
          <w:rPr>
            <w:lang w:val="de-DE"/>
          </w:rPr>
          <w:t xml:space="preserve"> </w:t>
        </w:r>
      </w:ins>
      <w:ins w:id="61" w:author="Dindar Abdürraşit" w:date="2022-03-08T13:21:00Z">
        <w:r w:rsidR="00F10D95">
          <w:rPr>
            <w:lang w:val="de-DE"/>
          </w:rPr>
          <w:t>verfügbar</w:t>
        </w:r>
      </w:ins>
      <w:ins w:id="62" w:author="Dindar Abdürraşit" w:date="2022-03-08T13:13:00Z">
        <w:r>
          <w:rPr>
            <w:lang w:val="de-DE"/>
          </w:rPr>
          <w:t xml:space="preserve"> und </w:t>
        </w:r>
      </w:ins>
      <w:ins w:id="63" w:author="Dindar Abdürraşit" w:date="2022-03-08T13:21:00Z">
        <w:r w:rsidR="00F10D95">
          <w:rPr>
            <w:lang w:val="de-DE"/>
          </w:rPr>
          <w:t>lernen,</w:t>
        </w:r>
      </w:ins>
      <w:ins w:id="64" w:author="Dindar Abdürraşit" w:date="2022-03-08T13:13:00Z">
        <w:r>
          <w:rPr>
            <w:lang w:val="de-DE"/>
          </w:rPr>
          <w:t xml:space="preserve"> wie man auf </w:t>
        </w:r>
      </w:ins>
      <w:ins w:id="65" w:author="Dindar Abdürraşit" w:date="2022-03-08T13:14:00Z">
        <w:r>
          <w:rPr>
            <w:lang w:val="de-DE"/>
          </w:rPr>
          <w:t>CHIBIOS Studio programmiert</w:t>
        </w:r>
      </w:ins>
    </w:p>
    <w:p w14:paraId="25BBE990" w14:textId="77777777" w:rsidR="00EB6706" w:rsidRDefault="00EB6706" w:rsidP="00EB6706"/>
    <w:p w14:paraId="34FC12DA" w14:textId="121BAED5" w:rsidR="00EB6706" w:rsidRPr="0036223A" w:rsidRDefault="00EB6706" w:rsidP="00EB6706">
      <w:pPr>
        <w:rPr>
          <w:b/>
          <w:bCs/>
          <w:sz w:val="24"/>
          <w:szCs w:val="24"/>
        </w:rPr>
      </w:pPr>
      <w:commentRangeStart w:id="66"/>
      <w:r w:rsidRPr="0036223A">
        <w:rPr>
          <w:b/>
          <w:bCs/>
          <w:sz w:val="24"/>
          <w:szCs w:val="24"/>
        </w:rPr>
        <w:t>Erreichte Ziele</w:t>
      </w:r>
    </w:p>
    <w:p w14:paraId="729168B4" w14:textId="77777777" w:rsidR="0036223A" w:rsidRDefault="00EB6706" w:rsidP="00EB6706">
      <w:pPr>
        <w:pStyle w:val="ListParagraph"/>
        <w:numPr>
          <w:ilvl w:val="0"/>
          <w:numId w:val="2"/>
        </w:numPr>
      </w:pPr>
      <w:r>
        <w:t>Die Schaltfrequenz, Zwischenkreisspannung und Ausgangsstrom wurde bestimmt</w:t>
      </w:r>
    </w:p>
    <w:p w14:paraId="1029A1DF" w14:textId="77777777" w:rsidR="0036223A" w:rsidRDefault="00EB6706" w:rsidP="00EB6706">
      <w:pPr>
        <w:pStyle w:val="ListParagraph"/>
        <w:numPr>
          <w:ilvl w:val="0"/>
          <w:numId w:val="2"/>
        </w:numPr>
      </w:pPr>
      <w:r>
        <w:t>Simulation von der Strombegrenzung gemacht</w:t>
      </w:r>
    </w:p>
    <w:p w14:paraId="258574BE" w14:textId="7400B71E" w:rsidR="002A415C" w:rsidRDefault="00EB6706" w:rsidP="00EB6706">
      <w:pPr>
        <w:pStyle w:val="ListParagraph"/>
        <w:numPr>
          <w:ilvl w:val="0"/>
          <w:numId w:val="2"/>
        </w:numPr>
      </w:pPr>
      <w:r>
        <w:t xml:space="preserve">3 </w:t>
      </w:r>
      <w:del w:id="67" w:author="Clemens Zöller" w:date="2022-03-03T11:12:00Z">
        <w:r w:rsidDel="00F03ED4">
          <w:delText xml:space="preserve">Halbbrueckenschaltng </w:delText>
        </w:r>
      </w:del>
      <w:ins w:id="68" w:author="Clemens Zöller" w:date="2022-03-03T11:12:00Z">
        <w:r w:rsidR="00F03ED4">
          <w:t>Halbbr</w:t>
        </w:r>
        <w:r w:rsidR="00F03ED4">
          <w:rPr>
            <w:lang w:val="de-AT"/>
          </w:rPr>
          <w:t>ü</w:t>
        </w:r>
        <w:r w:rsidR="00F03ED4">
          <w:t xml:space="preserve">ckenschaltng </w:t>
        </w:r>
      </w:ins>
      <w:r>
        <w:t>simuliert</w:t>
      </w:r>
      <w:commentRangeEnd w:id="66"/>
      <w:r w:rsidR="00A34C06">
        <w:rPr>
          <w:rStyle w:val="CommentReference"/>
        </w:rPr>
        <w:commentReference w:id="66"/>
      </w:r>
      <w:bookmarkEnd w:id="0"/>
    </w:p>
    <w:sectPr w:rsidR="002A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Clemens Zöller" w:date="2022-03-03T11:14:00Z" w:initials="CZ">
    <w:p w14:paraId="1A418469" w14:textId="77777777" w:rsidR="00A34C06" w:rsidRDefault="00A34C06" w:rsidP="006B3495">
      <w:pPr>
        <w:pStyle w:val="CommentText"/>
      </w:pPr>
      <w:r>
        <w:rPr>
          <w:rStyle w:val="CommentReference"/>
        </w:rPr>
        <w:annotationRef/>
      </w:r>
      <w:r>
        <w:rPr>
          <w:lang w:val="de-AT"/>
        </w:rPr>
        <w:t xml:space="preserve">Als Ziele könnt ihr auch 2-3 Sätze allgemein formulieren, dass ihr z.B, </w:t>
      </w:r>
      <w:proofErr w:type="gramStart"/>
      <w:r>
        <w:rPr>
          <w:lang w:val="de-AT"/>
        </w:rPr>
        <w:t>einen Prototypen</w:t>
      </w:r>
      <w:proofErr w:type="gramEnd"/>
      <w:r>
        <w:rPr>
          <w:lang w:val="de-AT"/>
        </w:rPr>
        <w:t xml:space="preserve"> bauen wollt mit dem ihr dann einen beliebigen 3 Phasen Motor ansteuern könnt  </w:t>
      </w:r>
    </w:p>
  </w:comment>
  <w:comment w:id="66" w:author="Clemens Zöller" w:date="2022-03-03T11:13:00Z" w:initials="CZ">
    <w:p w14:paraId="2ADF481A" w14:textId="5E81760D" w:rsidR="00A34C06" w:rsidRDefault="00A34C06" w:rsidP="009F2220">
      <w:pPr>
        <w:pStyle w:val="CommentText"/>
      </w:pPr>
      <w:r>
        <w:rPr>
          <w:rStyle w:val="CommentReference"/>
        </w:rPr>
        <w:annotationRef/>
      </w:r>
      <w:r>
        <w:rPr>
          <w:lang w:val="de-AT"/>
        </w:rPr>
        <w:t>So etwas steht von in einem Fortschrittsbericht aber nicht im Lastenheft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418469" w15:done="0"/>
  <w15:commentEx w15:paraId="2ADF48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217A" w16cex:dateUtc="2022-03-03T10:14:00Z"/>
  <w16cex:commentExtensible w16cex:durableId="25CB213D" w16cex:dateUtc="2022-03-03T1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418469" w16cid:durableId="25CB217A"/>
  <w16cid:commentId w16cid:paraId="2ADF481A" w16cid:durableId="25CB21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DEA"/>
    <w:multiLevelType w:val="hybridMultilevel"/>
    <w:tmpl w:val="974CB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F6C28"/>
    <w:multiLevelType w:val="hybridMultilevel"/>
    <w:tmpl w:val="EEA4A1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s Zöller">
    <w15:presenceInfo w15:providerId="None" w15:userId="Clemens Zöller"/>
  </w15:person>
  <w15:person w15:author="Dindar Abdürraşit">
    <w15:presenceInfo w15:providerId="AD" w15:userId="S::adindar@student.tgm.ac.at::2c2af4a6-126e-4743-b226-0b0b3e15e4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06"/>
    <w:rsid w:val="000A5A06"/>
    <w:rsid w:val="002A415C"/>
    <w:rsid w:val="00320B7F"/>
    <w:rsid w:val="00341E28"/>
    <w:rsid w:val="0036223A"/>
    <w:rsid w:val="005724BF"/>
    <w:rsid w:val="00657A55"/>
    <w:rsid w:val="00794FCB"/>
    <w:rsid w:val="00841E7F"/>
    <w:rsid w:val="00A34C06"/>
    <w:rsid w:val="00BD5113"/>
    <w:rsid w:val="00C94513"/>
    <w:rsid w:val="00EB6706"/>
    <w:rsid w:val="00F03ED4"/>
    <w:rsid w:val="00F10D95"/>
    <w:rsid w:val="00F43FBA"/>
    <w:rsid w:val="00F91148"/>
    <w:rsid w:val="00F9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E93DA"/>
  <w15:chartTrackingRefBased/>
  <w15:docId w15:val="{D58803A0-72DA-4411-8777-B3803370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23A"/>
    <w:pPr>
      <w:ind w:left="720"/>
      <w:contextualSpacing/>
    </w:pPr>
  </w:style>
  <w:style w:type="paragraph" w:styleId="Revision">
    <w:name w:val="Revision"/>
    <w:hidden/>
    <w:uiPriority w:val="99"/>
    <w:semiHidden/>
    <w:rsid w:val="000A5A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A5A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5A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5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A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Dindar Abdürraşit</dc:creator>
  <cp:keywords/>
  <dc:description/>
  <cp:lastModifiedBy>Dindar Abdürraşit</cp:lastModifiedBy>
  <cp:revision>12</cp:revision>
  <dcterms:created xsi:type="dcterms:W3CDTF">2022-03-03T10:06:00Z</dcterms:created>
  <dcterms:modified xsi:type="dcterms:W3CDTF">2022-03-08T12:22:00Z</dcterms:modified>
</cp:coreProperties>
</file>